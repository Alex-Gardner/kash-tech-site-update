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C8526" w14:textId="26467A3A" w:rsidR="00FB49A6" w:rsidRDefault="00FB49A6">
      <w:r>
        <w:t xml:space="preserve">KASH Tech is a growing IT Solutions </w:t>
      </w:r>
      <w:ins w:id="0" w:author="Kevin Munley" w:date="2021-02-17T08:39:00Z">
        <w:r w:rsidR="00BE2C1F">
          <w:t>Integrations company offering specialized services in</w:t>
        </w:r>
      </w:ins>
      <w:del w:id="1" w:author="Kevin Munley" w:date="2021-02-17T08:40:00Z">
        <w:r w:rsidDel="00BE2C1F">
          <w:delText>and Services company specialized in</w:delText>
        </w:r>
      </w:del>
      <w:r>
        <w:t xml:space="preserve"> B</w:t>
      </w:r>
      <w:ins w:id="2" w:author="Kevin Munley" w:date="2021-02-17T08:40:00Z">
        <w:r w:rsidR="00BE2C1F">
          <w:t xml:space="preserve">usiness </w:t>
        </w:r>
      </w:ins>
      <w:r>
        <w:t>I</w:t>
      </w:r>
      <w:ins w:id="3" w:author="Kevin Munley" w:date="2021-02-17T08:40:00Z">
        <w:r w:rsidR="00BE2C1F">
          <w:t>ntelligence</w:t>
        </w:r>
      </w:ins>
      <w:r>
        <w:t xml:space="preserve"> and DATA analytics</w:t>
      </w:r>
      <w:ins w:id="4" w:author="Kevin Munley" w:date="2021-02-17T08:40:00Z">
        <w:r w:rsidR="00BE2C1F">
          <w:t>.  KASH Tech is</w:t>
        </w:r>
      </w:ins>
      <w:del w:id="5" w:author="Kevin Munley" w:date="2021-02-17T08:40:00Z">
        <w:r w:rsidDel="00BE2C1F">
          <w:delText xml:space="preserve"> </w:delText>
        </w:r>
      </w:del>
      <w:ins w:id="6" w:author="Kevin Munley" w:date="2021-02-17T08:38:00Z">
        <w:r w:rsidR="00BE2C1F">
          <w:t xml:space="preserve"> headquarter</w:t>
        </w:r>
      </w:ins>
      <w:ins w:id="7" w:author="Kevin Munley" w:date="2021-02-17T08:41:00Z">
        <w:r w:rsidR="00BE2C1F">
          <w:t xml:space="preserve">ed in </w:t>
        </w:r>
      </w:ins>
      <w:del w:id="8" w:author="Kevin Munley" w:date="2021-02-17T08:41:00Z">
        <w:r w:rsidDel="00BE2C1F">
          <w:delText xml:space="preserve">located </w:delText>
        </w:r>
      </w:del>
      <w:del w:id="9" w:author="Kevin Munley" w:date="2021-02-17T08:38:00Z">
        <w:r w:rsidDel="00BE2C1F">
          <w:delText>its headquarters</w:delText>
        </w:r>
      </w:del>
      <w:del w:id="10" w:author="Kevin Munley" w:date="2021-02-17T08:41:00Z">
        <w:r w:rsidDel="00BE2C1F">
          <w:delText xml:space="preserve"> in</w:delText>
        </w:r>
      </w:del>
      <w:r>
        <w:t xml:space="preserve"> Lake Mary, FL</w:t>
      </w:r>
      <w:ins w:id="11" w:author="Kevin Munley" w:date="2021-02-17T08:41:00Z">
        <w:r w:rsidR="00BE2C1F">
          <w:t xml:space="preserve"> and serving </w:t>
        </w:r>
      </w:ins>
      <w:ins w:id="12" w:author="Kevin Munley" w:date="2021-02-17T08:42:00Z">
        <w:r w:rsidR="00BE2C1F">
          <w:t>Clients across North America</w:t>
        </w:r>
      </w:ins>
      <w:r>
        <w:t xml:space="preserve">. </w:t>
      </w:r>
      <w:ins w:id="13" w:author="Kevin Munley" w:date="2021-02-17T08:42:00Z">
        <w:r w:rsidR="005E6E6F">
          <w:t>Kash Tech partner</w:t>
        </w:r>
      </w:ins>
      <w:ins w:id="14" w:author="Kevin Munley" w:date="2021-02-17T13:02:00Z">
        <w:r w:rsidR="005E6E6F">
          <w:t>s</w:t>
        </w:r>
      </w:ins>
      <w:ins w:id="15" w:author="Kevin Munley" w:date="2021-02-17T08:42:00Z">
        <w:r w:rsidR="00BE2C1F">
          <w:t xml:space="preserve"> with Best of Breed </w:t>
        </w:r>
      </w:ins>
      <w:ins w:id="16" w:author="Kevin Munley" w:date="2021-02-17T08:43:00Z">
        <w:r w:rsidR="00BE2C1F">
          <w:t xml:space="preserve">technology companies to deliver robust IT solutions across all industries.   </w:t>
        </w:r>
      </w:ins>
      <w:del w:id="17" w:author="Kevin Munley" w:date="2021-02-17T08:44:00Z">
        <w:r w:rsidDel="00BE2C1F">
          <w:delText>In the BI space,</w:delText>
        </w:r>
      </w:del>
      <w:r>
        <w:t xml:space="preserve"> </w:t>
      </w:r>
      <w:del w:id="18" w:author="Kevin Munley" w:date="2021-02-17T08:38:00Z">
        <w:r w:rsidDel="00BE2C1F">
          <w:delText xml:space="preserve">they </w:delText>
        </w:r>
      </w:del>
      <w:ins w:id="19" w:author="Kevin Munley" w:date="2021-02-17T08:38:00Z">
        <w:r w:rsidR="00BE2C1F">
          <w:t>KASH Tech</w:t>
        </w:r>
      </w:ins>
      <w:ins w:id="20" w:author="Kevin Munley" w:date="2021-02-17T08:49:00Z">
        <w:r w:rsidR="00951B2A">
          <w:t xml:space="preserve"> is a P</w:t>
        </w:r>
      </w:ins>
      <w:ins w:id="21" w:author="Kevin Munley" w:date="2021-02-17T08:44:00Z">
        <w:r w:rsidR="00BE2C1F">
          <w:t>remier</w:t>
        </w:r>
      </w:ins>
      <w:ins w:id="22" w:author="Kevin Munley" w:date="2021-02-17T08:38:00Z">
        <w:r w:rsidR="00BE2C1F">
          <w:t xml:space="preserve"> </w:t>
        </w:r>
      </w:ins>
      <w:r>
        <w:t>Partner</w:t>
      </w:r>
      <w:ins w:id="23" w:author="Kevin Munley" w:date="2021-02-17T08:49:00Z">
        <w:r w:rsidR="00951B2A">
          <w:t xml:space="preserve"> with</w:t>
        </w:r>
      </w:ins>
      <w:del w:id="24" w:author="Kevin Munley" w:date="2021-02-17T08:45:00Z">
        <w:r w:rsidDel="00BE2C1F">
          <w:delText>ed with</w:delText>
        </w:r>
      </w:del>
      <w:r>
        <w:t xml:space="preserve"> T</w:t>
      </w:r>
      <w:ins w:id="25" w:author="Kevin Munley" w:date="2021-02-17T13:01:00Z">
        <w:r w:rsidR="005D03BA">
          <w:t>IBCO</w:t>
        </w:r>
      </w:ins>
      <w:del w:id="26" w:author="Kevin Munley" w:date="2021-02-17T13:01:00Z">
        <w:r w:rsidDel="005D03BA">
          <w:delText>ibco</w:delText>
        </w:r>
      </w:del>
      <w:r>
        <w:t xml:space="preserve"> IBI to provide </w:t>
      </w:r>
      <w:ins w:id="27" w:author="Kevin Munley" w:date="2021-02-17T08:45:00Z">
        <w:r w:rsidR="00BE2C1F">
          <w:t xml:space="preserve">end-to-end </w:t>
        </w:r>
      </w:ins>
      <w:r>
        <w:t>service</w:t>
      </w:r>
      <w:ins w:id="28" w:author="Kevin Munley" w:date="2021-02-17T08:46:00Z">
        <w:r w:rsidR="00BE2C1F">
          <w:t>s</w:t>
        </w:r>
      </w:ins>
      <w:r>
        <w:t xml:space="preserve"> on </w:t>
      </w:r>
      <w:ins w:id="29" w:author="Kevin Munley" w:date="2021-02-17T08:46:00Z">
        <w:r w:rsidR="00BE2C1F">
          <w:t xml:space="preserve">their </w:t>
        </w:r>
      </w:ins>
      <w:del w:id="30" w:author="Kevin Munley" w:date="2021-02-17T13:01:00Z">
        <w:r w:rsidDel="005D03BA">
          <w:delText>WebFocus</w:delText>
        </w:r>
      </w:del>
      <w:ins w:id="31" w:author="Kevin Munley" w:date="2021-02-17T13:01:00Z">
        <w:r w:rsidR="005D03BA">
          <w:t>WebFOCUS</w:t>
        </w:r>
      </w:ins>
      <w:r>
        <w:t xml:space="preserve"> </w:t>
      </w:r>
      <w:ins w:id="32" w:author="Kevin Munley" w:date="2021-02-17T08:46:00Z">
        <w:r w:rsidR="00BE2C1F">
          <w:t>and iWay</w:t>
        </w:r>
      </w:ins>
      <w:ins w:id="33" w:author="Kevin Munley" w:date="2021-02-17T08:49:00Z">
        <w:r w:rsidR="00951B2A">
          <w:t>/Omni</w:t>
        </w:r>
      </w:ins>
      <w:ins w:id="34" w:author="Kevin Munley" w:date="2021-02-17T08:50:00Z">
        <w:r w:rsidR="00951B2A">
          <w:t>-Gen</w:t>
        </w:r>
      </w:ins>
      <w:ins w:id="35" w:author="Kevin Munley" w:date="2021-02-17T08:46:00Z">
        <w:r w:rsidR="00BE2C1F">
          <w:t xml:space="preserve"> technologies.  These technologies are</w:t>
        </w:r>
      </w:ins>
      <w:del w:id="36" w:author="Kevin Munley" w:date="2021-02-17T08:46:00Z">
        <w:r w:rsidDel="00BE2C1F">
          <w:delText>which is being</w:delText>
        </w:r>
      </w:del>
      <w:r>
        <w:t xml:space="preserve"> used by both Private and Public Sector</w:t>
      </w:r>
      <w:ins w:id="37" w:author="Kevin Munley" w:date="2021-02-17T08:48:00Z">
        <w:r w:rsidR="00BE2C1F">
          <w:t xml:space="preserve"> </w:t>
        </w:r>
      </w:ins>
      <w:ins w:id="38" w:author="Kevin Munley" w:date="2021-02-17T13:02:00Z">
        <w:r w:rsidR="005E6E6F">
          <w:t xml:space="preserve">organizations </w:t>
        </w:r>
      </w:ins>
      <w:ins w:id="39" w:author="Kevin Munley" w:date="2021-02-17T08:48:00Z">
        <w:r w:rsidR="00BE2C1F">
          <w:t>to address critical business needs</w:t>
        </w:r>
      </w:ins>
      <w:r>
        <w:t xml:space="preserve">. </w:t>
      </w:r>
      <w:del w:id="40" w:author="Kevin Munley" w:date="2021-02-17T08:51:00Z">
        <w:r w:rsidDel="00951B2A">
          <w:delText>When it comes to DATA, KASH Tech is specialized in iWay Omni-Gen products and now they are entering in to DATA Virtualization.</w:delText>
        </w:r>
      </w:del>
      <w:r>
        <w:t xml:space="preserve"> </w:t>
      </w:r>
    </w:p>
    <w:p w14:paraId="79D4666C" w14:textId="0FF30CC9" w:rsidR="00007E40" w:rsidRDefault="00951B2A">
      <w:ins w:id="41" w:author="Kevin Munley" w:date="2021-02-17T08:51:00Z">
        <w:r>
          <w:rPr>
            <w:b/>
            <w:bCs/>
          </w:rPr>
          <w:t xml:space="preserve">KASH Tech Announces </w:t>
        </w:r>
      </w:ins>
      <w:ins w:id="42" w:author="Kevin Munley" w:date="2021-02-17T12:48:00Z">
        <w:r w:rsidR="00EC393D">
          <w:rPr>
            <w:b/>
            <w:bCs/>
          </w:rPr>
          <w:t xml:space="preserve">new </w:t>
        </w:r>
      </w:ins>
      <w:ins w:id="43" w:author="Kevin Munley" w:date="2021-02-17T12:49:00Z">
        <w:r w:rsidR="00EC393D">
          <w:rPr>
            <w:b/>
            <w:bCs/>
          </w:rPr>
          <w:t xml:space="preserve">strategic Partnership with </w:t>
        </w:r>
      </w:ins>
      <w:ins w:id="44" w:author="Kevin Munley" w:date="2021-02-17T08:52:00Z">
        <w:r>
          <w:rPr>
            <w:b/>
            <w:bCs/>
          </w:rPr>
          <w:t xml:space="preserve">Denodo </w:t>
        </w:r>
      </w:ins>
      <w:ins w:id="45" w:author="Kevin Munley" w:date="2021-02-17T13:03:00Z">
        <w:r w:rsidR="005E6E6F">
          <w:rPr>
            <w:b/>
            <w:bCs/>
          </w:rPr>
          <w:t xml:space="preserve">to </w:t>
        </w:r>
      </w:ins>
      <w:ins w:id="46" w:author="Kevin Munley" w:date="2021-02-17T12:49:00Z">
        <w:r w:rsidR="00EC393D">
          <w:rPr>
            <w:b/>
            <w:bCs/>
          </w:rPr>
          <w:t xml:space="preserve">implement and support their </w:t>
        </w:r>
      </w:ins>
      <w:ins w:id="47" w:author="Kevin Munley" w:date="2021-02-17T08:52:00Z">
        <w:r>
          <w:rPr>
            <w:b/>
            <w:bCs/>
          </w:rPr>
          <w:t>Data Virtualization</w:t>
        </w:r>
      </w:ins>
      <w:ins w:id="48" w:author="Kevin Munley" w:date="2021-02-17T12:49:00Z">
        <w:r w:rsidR="00EC393D">
          <w:rPr>
            <w:b/>
            <w:bCs/>
          </w:rPr>
          <w:t xml:space="preserve"> platform</w:t>
        </w:r>
      </w:ins>
      <w:del w:id="49" w:author="Kevin Munley" w:date="2021-02-17T08:52:00Z">
        <w:r w:rsidR="00007E40" w:rsidRPr="00007E40" w:rsidDel="00951B2A">
          <w:rPr>
            <w:b/>
            <w:bCs/>
          </w:rPr>
          <w:delText>Announcement about our</w:delText>
        </w:r>
      </w:del>
      <w:del w:id="50" w:author="Kevin Munley" w:date="2021-02-17T12:49:00Z">
        <w:r w:rsidR="00007E40" w:rsidRPr="00007E40" w:rsidDel="00EC393D">
          <w:rPr>
            <w:b/>
            <w:bCs/>
          </w:rPr>
          <w:delText xml:space="preserve"> Partnership</w:delText>
        </w:r>
      </w:del>
      <w:del w:id="51" w:author="Kevin Munley" w:date="2021-02-17T08:52:00Z">
        <w:r w:rsidR="00007E40" w:rsidRPr="00007E40" w:rsidDel="00951B2A">
          <w:rPr>
            <w:b/>
            <w:bCs/>
          </w:rPr>
          <w:delText xml:space="preserve"> with Denodo to provide services on DATA Virtualization</w:delText>
        </w:r>
      </w:del>
      <w:r w:rsidR="00007E40">
        <w:t>.</w:t>
      </w:r>
    </w:p>
    <w:p w14:paraId="2DBCDBC2" w14:textId="5E634D15" w:rsidR="00B715CA" w:rsidRDefault="00923B02">
      <w:r>
        <w:t xml:space="preserve">KASH Tech, LLC and Denodo are pleased to announce a National Strategic Partnership, combining Denodo’s World Class Data Virtualization platform with KASH Tech’s leading edge </w:t>
      </w:r>
      <w:ins w:id="52" w:author="Kevin Munley" w:date="2021-02-17T12:49:00Z">
        <w:r w:rsidR="00EC393D">
          <w:t xml:space="preserve">strategic and </w:t>
        </w:r>
      </w:ins>
      <w:ins w:id="53" w:author="Kevin Munley" w:date="2021-02-17T12:50:00Z">
        <w:r w:rsidR="00EC393D">
          <w:t>tactical</w:t>
        </w:r>
      </w:ins>
      <w:ins w:id="54" w:author="Kevin Munley" w:date="2021-02-17T12:49:00Z">
        <w:r w:rsidR="00EC393D">
          <w:t xml:space="preserve"> </w:t>
        </w:r>
      </w:ins>
      <w:r>
        <w:t>consulting services and Onshore Development Support Model.</w:t>
      </w:r>
    </w:p>
    <w:p w14:paraId="72B7EB34" w14:textId="2B5598CE" w:rsidR="00923B02" w:rsidRDefault="00923B02">
      <w:r>
        <w:t>With technology playing an increasingly critical role in every aspect of business, companies recognize that they need to accelerate the development of digital solutions to ensure they remain competitive and efficient. With greater frequency data access</w:t>
      </w:r>
      <w:r w:rsidR="00121293">
        <w:t>ibility and quality are determining factors in the success of these new solutions</w:t>
      </w:r>
      <w:ins w:id="55" w:author="Kevin Munley" w:date="2021-02-17T12:51:00Z">
        <w:r w:rsidR="00EC393D">
          <w:t xml:space="preserve"> and the business itself.  </w:t>
        </w:r>
      </w:ins>
      <w:del w:id="56" w:author="Kevin Munley" w:date="2021-02-17T12:51:00Z">
        <w:r w:rsidR="00121293" w:rsidDel="00EC393D">
          <w:delText>, with t</w:delText>
        </w:r>
      </w:del>
      <w:ins w:id="57" w:author="Kevin Munley" w:date="2021-02-17T12:51:00Z">
        <w:r w:rsidR="00EC393D">
          <w:t>T</w:t>
        </w:r>
      </w:ins>
      <w:r w:rsidR="00121293">
        <w:t xml:space="preserve">raditional </w:t>
      </w:r>
      <w:ins w:id="58" w:author="Kevin Munley" w:date="2021-02-17T12:51:00Z">
        <w:r w:rsidR="00EC393D">
          <w:t>technologies such as data warehous</w:t>
        </w:r>
      </w:ins>
      <w:ins w:id="59" w:author="Kevin Munley" w:date="2021-02-17T12:52:00Z">
        <w:r w:rsidR="00EC393D">
          <w:t>ing</w:t>
        </w:r>
      </w:ins>
      <w:ins w:id="60" w:author="Kevin Munley" w:date="2021-02-17T12:51:00Z">
        <w:r w:rsidR="00EC393D">
          <w:t xml:space="preserve"> and </w:t>
        </w:r>
      </w:ins>
      <w:r w:rsidR="00121293">
        <w:t>ETL</w:t>
      </w:r>
      <w:ins w:id="61" w:author="Kevin Munley" w:date="2021-02-17T13:04:00Z">
        <w:r w:rsidR="005E6E6F">
          <w:t xml:space="preserve"> are proving to be</w:t>
        </w:r>
      </w:ins>
      <w:del w:id="62" w:author="Kevin Munley" w:date="2021-02-17T13:04:00Z">
        <w:r w:rsidR="00121293" w:rsidDel="005E6E6F">
          <w:delText xml:space="preserve"> being</w:delText>
        </w:r>
      </w:del>
      <w:r w:rsidR="00121293">
        <w:t xml:space="preserve"> </w:t>
      </w:r>
      <w:del w:id="63" w:author="Kevin Munley" w:date="2021-02-17T12:52:00Z">
        <w:r w:rsidR="00121293" w:rsidDel="00EC393D">
          <w:delText xml:space="preserve">an </w:delText>
        </w:r>
      </w:del>
      <w:r w:rsidR="00121293">
        <w:t>obstacle</w:t>
      </w:r>
      <w:ins w:id="64" w:author="Kevin Munley" w:date="2021-02-17T12:52:00Z">
        <w:r w:rsidR="00EC393D">
          <w:t>s</w:t>
        </w:r>
      </w:ins>
      <w:r w:rsidR="00121293">
        <w:t xml:space="preserve"> to time-to-market and maintainability of these </w:t>
      </w:r>
      <w:ins w:id="65" w:author="Kevin Munley" w:date="2021-02-17T12:53:00Z">
        <w:r w:rsidR="00EC393D">
          <w:t xml:space="preserve">integrated </w:t>
        </w:r>
      </w:ins>
      <w:r w:rsidR="00121293">
        <w:t xml:space="preserve">solutions. The KASH Tech-Denodo partnership brings together Denodo’s state-of-the-art data virtualization, artificial intelligence and machine learning together with KASH Tech’s broad technology experience and </w:t>
      </w:r>
      <w:ins w:id="66" w:author="Kevin Munley" w:date="2021-02-17T12:55:00Z">
        <w:r w:rsidR="00EC393D">
          <w:t xml:space="preserve">subject matter </w:t>
        </w:r>
      </w:ins>
      <w:r w:rsidR="00121293">
        <w:t xml:space="preserve">expertise to drive data democratization across the organization and support clients through </w:t>
      </w:r>
      <w:ins w:id="67" w:author="Kevin Munley" w:date="2021-02-17T12:55:00Z">
        <w:r w:rsidR="00EC393D">
          <w:t xml:space="preserve">the </w:t>
        </w:r>
      </w:ins>
      <w:r w:rsidR="00121293">
        <w:t>successful transformations</w:t>
      </w:r>
      <w:ins w:id="68" w:author="Kevin Munley" w:date="2021-02-17T12:55:00Z">
        <w:r w:rsidR="005E6E6F">
          <w:t xml:space="preserve"> to a Data as a </w:t>
        </w:r>
      </w:ins>
      <w:ins w:id="69" w:author="Kevin Munley" w:date="2021-02-17T13:05:00Z">
        <w:r w:rsidR="005E6E6F">
          <w:t>S</w:t>
        </w:r>
      </w:ins>
      <w:ins w:id="70" w:author="Kevin Munley" w:date="2021-02-17T12:55:00Z">
        <w:r w:rsidR="00EC393D">
          <w:t>ervice Architecture</w:t>
        </w:r>
      </w:ins>
      <w:r w:rsidR="00121293">
        <w:t>.</w:t>
      </w:r>
    </w:p>
    <w:p w14:paraId="1E6AE074" w14:textId="41E1F427" w:rsidR="00121293" w:rsidRDefault="00121293">
      <w:r>
        <w:t>The KASH Tech-Denodo partnership is a powerful combination. Denodo’s understanding of hybrid/m</w:t>
      </w:r>
      <w:r w:rsidR="00FB49A6">
        <w:t>u</w:t>
      </w:r>
      <w:r>
        <w:t>lticloud data management, augmented data integration and data fabric design</w:t>
      </w:r>
      <w:del w:id="71" w:author="Kevin Munley" w:date="2021-02-17T13:05:00Z">
        <w:r w:rsidDel="005E6E6F">
          <w:delText>s</w:delText>
        </w:r>
      </w:del>
      <w:r>
        <w:t xml:space="preserve"> have made them a Leader in Gartner’s 2020 Magic Quadrant for Data-Integration tools. KASH Tech’s </w:t>
      </w:r>
      <w:r w:rsidR="00FB49A6">
        <w:t>award-winning</w:t>
      </w:r>
      <w:r>
        <w:t xml:space="preserve"> solution design and development efforts and their Voice of the Customer engagement methodology ensure an in-depth understanding of the business needs that will ensure successful implementation and </w:t>
      </w:r>
      <w:ins w:id="72" w:author="Kevin Munley" w:date="2021-02-17T12:56:00Z">
        <w:r w:rsidR="00EC393D">
          <w:t xml:space="preserve">enhanced </w:t>
        </w:r>
      </w:ins>
      <w:r>
        <w:t>user adoption.</w:t>
      </w:r>
    </w:p>
    <w:p w14:paraId="795B3DE0" w14:textId="1779362B" w:rsidR="00121293" w:rsidRDefault="00121293">
      <w:r>
        <w:t xml:space="preserve">“Partnering with Denodo to deliver transformation for our clients will allow us to provide the very best technology, implementation and support portfolio strategies on which we will conceive, design and build the next generation of Decision Support solutions for our Clients,” said Kamesh Gopalan, KASH Tech CEO. “Together, working </w:t>
      </w:r>
      <w:r w:rsidR="00FB49A6">
        <w:t>a</w:t>
      </w:r>
      <w:r>
        <w:t xml:space="preserve">s one team, we will unlock the full potential of data accessibility and transformation and place our </w:t>
      </w:r>
      <w:r w:rsidR="00FB49A6">
        <w:t>clients</w:t>
      </w:r>
      <w:r>
        <w:t xml:space="preserve"> on the best path for success.”</w:t>
      </w:r>
    </w:p>
    <w:p w14:paraId="201FDB13" w14:textId="2F0ADCBB" w:rsidR="00007E40" w:rsidRDefault="00007E40">
      <w:r>
        <w:t xml:space="preserve">To </w:t>
      </w:r>
      <w:proofErr w:type="gramStart"/>
      <w:r>
        <w:t>Learn</w:t>
      </w:r>
      <w:proofErr w:type="gramEnd"/>
      <w:r>
        <w:t xml:space="preserve"> more about Denodo Data Virtualization, please </w:t>
      </w:r>
      <w:del w:id="73" w:author="Kevin Munley" w:date="2021-02-17T13:08:00Z">
        <w:r w:rsidDel="005E6E6F">
          <w:delText xml:space="preserve">attend </w:delText>
        </w:r>
      </w:del>
      <w:ins w:id="74" w:author="Kevin Munley" w:date="2021-02-17T13:08:00Z">
        <w:r w:rsidR="005E6E6F">
          <w:t>join us for</w:t>
        </w:r>
        <w:bookmarkStart w:id="75" w:name="_GoBack"/>
        <w:bookmarkEnd w:id="75"/>
        <w:r w:rsidR="005E6E6F">
          <w:t xml:space="preserve"> </w:t>
        </w:r>
      </w:ins>
      <w:r>
        <w:t xml:space="preserve">our </w:t>
      </w:r>
      <w:ins w:id="76" w:author="Kevin Munley" w:date="2021-02-17T12:57:00Z">
        <w:r w:rsidR="00EC393D">
          <w:t xml:space="preserve">ROI and Economic Value of Data Virtualization </w:t>
        </w:r>
      </w:ins>
      <w:r>
        <w:t>webinar next week.</w:t>
      </w:r>
    </w:p>
    <w:p w14:paraId="1FE1866E" w14:textId="1048A3BB" w:rsidR="00007E40" w:rsidDel="00EC393D" w:rsidRDefault="00EC393D">
      <w:pPr>
        <w:rPr>
          <w:del w:id="77" w:author="Kevin Munley" w:date="2021-02-17T12:53:00Z"/>
        </w:rPr>
      </w:pPr>
      <w:r w:rsidRPr="000024FD">
        <w:rPr>
          <w:rFonts w:ascii="Segoe UI" w:hAnsi="Segoe UI" w:cs="Segoe UI"/>
          <w:sz w:val="32"/>
          <w:szCs w:val="32"/>
          <w:shd w:val="clear" w:color="auto" w:fill="FFFFFF"/>
        </w:rPr>
        <w:fldChar w:fldCharType="begin"/>
      </w:r>
      <w:r w:rsidRPr="000024FD">
        <w:rPr>
          <w:rFonts w:ascii="Segoe UI" w:hAnsi="Segoe UI" w:cs="Segoe UI"/>
          <w:sz w:val="32"/>
          <w:szCs w:val="32"/>
          <w:shd w:val="clear" w:color="auto" w:fill="FFFFFF"/>
        </w:rPr>
        <w:instrText xml:space="preserve"> HYPERLINK "https://lnkd.in/dcQf5bq" </w:instrText>
      </w:r>
      <w:r w:rsidRPr="000024FD">
        <w:rPr>
          <w:rFonts w:ascii="Segoe UI" w:hAnsi="Segoe UI" w:cs="Segoe UI"/>
          <w:sz w:val="32"/>
          <w:szCs w:val="32"/>
          <w:shd w:val="clear" w:color="auto" w:fill="FFFFFF"/>
        </w:rPr>
      </w:r>
      <w:r w:rsidRPr="000024FD">
        <w:rPr>
          <w:rFonts w:ascii="Segoe UI" w:hAnsi="Segoe UI" w:cs="Segoe UI"/>
          <w:sz w:val="32"/>
          <w:szCs w:val="32"/>
          <w:shd w:val="clear" w:color="auto" w:fill="FFFFFF"/>
        </w:rPr>
        <w:fldChar w:fldCharType="separate"/>
      </w:r>
      <w:ins w:id="78" w:author="Kevin Munley" w:date="2021-02-17T12:59:00Z">
        <w:r w:rsidR="00007E40" w:rsidRPr="000024FD">
          <w:rPr>
            <w:rStyle w:val="Hyperlink"/>
            <w:rFonts w:ascii="Segoe UI" w:hAnsi="Segoe UI" w:cs="Segoe UI"/>
            <w:sz w:val="32"/>
            <w:szCs w:val="32"/>
            <w:shd w:val="clear" w:color="auto" w:fill="FFFFFF"/>
          </w:rPr>
          <w:t>Register Now</w:t>
        </w:r>
        <w:r w:rsidRPr="000024FD">
          <w:rPr>
            <w:rFonts w:ascii="Segoe UI" w:hAnsi="Segoe UI" w:cs="Segoe UI"/>
            <w:sz w:val="32"/>
            <w:szCs w:val="32"/>
            <w:shd w:val="clear" w:color="auto" w:fill="FFFFFF"/>
          </w:rPr>
          <w:fldChar w:fldCharType="end"/>
        </w:r>
      </w:ins>
      <w:r w:rsidR="00007E40">
        <w:rPr>
          <w:rFonts w:ascii="Segoe UI" w:hAnsi="Segoe UI" w:cs="Segoe UI"/>
          <w:sz w:val="21"/>
          <w:szCs w:val="21"/>
          <w:shd w:val="clear" w:color="auto" w:fill="FFFFFF"/>
        </w:rPr>
        <w:t xml:space="preserve"> </w:t>
      </w:r>
      <w:del w:id="79" w:author="Kevin Munley" w:date="2021-02-17T12:59:00Z">
        <w:r w:rsidR="00007E40" w:rsidDel="00EC393D">
          <w:rPr>
            <w:rFonts w:ascii="Segoe UI" w:hAnsi="Segoe UI" w:cs="Segoe UI"/>
            <w:sz w:val="21"/>
            <w:szCs w:val="21"/>
            <w:shd w:val="clear" w:color="auto" w:fill="FFFFFF"/>
          </w:rPr>
          <w:delText>for KASH Tech and </w:delText>
        </w:r>
        <w:r w:rsidR="005E6E6F" w:rsidDel="00EC393D">
          <w:fldChar w:fldCharType="begin"/>
        </w:r>
        <w:r w:rsidR="005E6E6F" w:rsidDel="00EC393D">
          <w:delInstrText xml:space="preserve"> HYPERLINK "https://www.linkedin.com/company/denodo-technologies/" </w:delInstrText>
        </w:r>
        <w:r w:rsidR="005E6E6F" w:rsidDel="00EC393D">
          <w:fldChar w:fldCharType="separate"/>
        </w:r>
        <w:r w:rsidR="00007E40" w:rsidDel="00EC393D">
          <w:rPr>
            <w:rStyle w:val="Hyperlink"/>
            <w:rFonts w:ascii="Segoe UI" w:hAnsi="Segoe UI" w:cs="Segoe UI"/>
            <w:sz w:val="21"/>
            <w:szCs w:val="21"/>
            <w:u w:val="none"/>
            <w:bdr w:val="none" w:sz="0" w:space="0" w:color="auto" w:frame="1"/>
            <w:shd w:val="clear" w:color="auto" w:fill="FFFFFF"/>
          </w:rPr>
          <w:delText>Denodo</w:delText>
        </w:r>
        <w:r w:rsidR="005E6E6F" w:rsidDel="00EC393D">
          <w:rPr>
            <w:rStyle w:val="Hyperlink"/>
            <w:rFonts w:ascii="Segoe UI" w:hAnsi="Segoe UI" w:cs="Segoe UI"/>
            <w:sz w:val="21"/>
            <w:szCs w:val="21"/>
            <w:u w:val="none"/>
            <w:bdr w:val="none" w:sz="0" w:space="0" w:color="auto" w:frame="1"/>
            <w:shd w:val="clear" w:color="auto" w:fill="FFFFFF"/>
          </w:rPr>
          <w:fldChar w:fldCharType="end"/>
        </w:r>
        <w:r w:rsidR="00007E40" w:rsidDel="00EC393D">
          <w:rPr>
            <w:rFonts w:ascii="Segoe UI" w:hAnsi="Segoe UI" w:cs="Segoe UI"/>
            <w:sz w:val="21"/>
            <w:szCs w:val="21"/>
            <w:shd w:val="clear" w:color="auto" w:fill="FFFFFF"/>
          </w:rPr>
          <w:delText> for a live conversation on ROI and the Economic Value of Data Virtualization. </w:delText>
        </w:r>
        <w:r w:rsidR="00007E40" w:rsidDel="00EC393D">
          <w:delText xml:space="preserve"> </w:delText>
        </w:r>
        <w:r w:rsidR="005E6E6F" w:rsidDel="00EC393D">
          <w:fldChar w:fldCharType="begin"/>
        </w:r>
        <w:r w:rsidR="005E6E6F" w:rsidDel="00EC393D">
          <w:delInstrText xml:space="preserve"> HYPERLINK "https://lnkd.in/dcQf5bq" </w:delInstrText>
        </w:r>
        <w:r w:rsidR="005E6E6F" w:rsidDel="00EC393D">
          <w:fldChar w:fldCharType="separate"/>
        </w:r>
        <w:r w:rsidR="00007E40" w:rsidDel="00EC393D">
          <w:rPr>
            <w:rStyle w:val="Hyperlink"/>
            <w:rFonts w:ascii="Segoe UI" w:hAnsi="Segoe UI" w:cs="Segoe UI"/>
            <w:sz w:val="21"/>
            <w:szCs w:val="21"/>
            <w:u w:val="none"/>
            <w:bdr w:val="none" w:sz="0" w:space="0" w:color="auto" w:frame="1"/>
            <w:shd w:val="clear" w:color="auto" w:fill="FFFFFF"/>
          </w:rPr>
          <w:delText>https://lnkd.in/dcQf5bq</w:delText>
        </w:r>
        <w:r w:rsidR="005E6E6F" w:rsidDel="00EC393D">
          <w:rPr>
            <w:rStyle w:val="Hyperlink"/>
            <w:rFonts w:ascii="Segoe UI" w:hAnsi="Segoe UI" w:cs="Segoe UI"/>
            <w:sz w:val="21"/>
            <w:szCs w:val="21"/>
            <w:u w:val="none"/>
            <w:bdr w:val="none" w:sz="0" w:space="0" w:color="auto" w:frame="1"/>
            <w:shd w:val="clear" w:color="auto" w:fill="FFFFFF"/>
          </w:rPr>
          <w:fldChar w:fldCharType="end"/>
        </w:r>
      </w:del>
    </w:p>
    <w:p w14:paraId="66798D83" w14:textId="32FD4F61" w:rsidR="00007E40" w:rsidDel="00EC393D" w:rsidRDefault="00007E40">
      <w:pPr>
        <w:rPr>
          <w:del w:id="80" w:author="Kevin Munley" w:date="2021-02-17T12:53:00Z"/>
        </w:rPr>
      </w:pPr>
    </w:p>
    <w:p w14:paraId="08573E86" w14:textId="3ADB0DB0" w:rsidR="00121293" w:rsidDel="00EC393D" w:rsidRDefault="00121293">
      <w:pPr>
        <w:rPr>
          <w:del w:id="81" w:author="Kevin Munley" w:date="2021-02-17T12:53:00Z"/>
        </w:rPr>
      </w:pPr>
    </w:p>
    <w:p w14:paraId="36DC059F" w14:textId="0A443817" w:rsidR="00923B02" w:rsidRDefault="00923B02" w:rsidP="00EC393D"/>
    <w:sectPr w:rsidR="0092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B02"/>
    <w:rsid w:val="000024FD"/>
    <w:rsid w:val="00007E40"/>
    <w:rsid w:val="00121293"/>
    <w:rsid w:val="005D03BA"/>
    <w:rsid w:val="005E6E6F"/>
    <w:rsid w:val="00923B02"/>
    <w:rsid w:val="00951B2A"/>
    <w:rsid w:val="00B715CA"/>
    <w:rsid w:val="00BE2C1F"/>
    <w:rsid w:val="00EC393D"/>
    <w:rsid w:val="00FB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E40"/>
    <w:rPr>
      <w:color w:val="0000FF"/>
      <w:u w:val="single"/>
    </w:rPr>
  </w:style>
  <w:style w:type="character" w:styleId="FollowedHyperlink">
    <w:name w:val="FollowedHyperlink"/>
    <w:basedOn w:val="DefaultParagraphFont"/>
    <w:uiPriority w:val="99"/>
    <w:semiHidden/>
    <w:unhideWhenUsed/>
    <w:rsid w:val="00007E40"/>
    <w:rPr>
      <w:color w:val="954F72" w:themeColor="followedHyperlink"/>
      <w:u w:val="single"/>
    </w:rPr>
  </w:style>
  <w:style w:type="paragraph" w:styleId="BalloonText">
    <w:name w:val="Balloon Text"/>
    <w:basedOn w:val="Normal"/>
    <w:link w:val="BalloonTextChar"/>
    <w:uiPriority w:val="99"/>
    <w:semiHidden/>
    <w:unhideWhenUsed/>
    <w:rsid w:val="00EC3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9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E40"/>
    <w:rPr>
      <w:color w:val="0000FF"/>
      <w:u w:val="single"/>
    </w:rPr>
  </w:style>
  <w:style w:type="character" w:styleId="FollowedHyperlink">
    <w:name w:val="FollowedHyperlink"/>
    <w:basedOn w:val="DefaultParagraphFont"/>
    <w:uiPriority w:val="99"/>
    <w:semiHidden/>
    <w:unhideWhenUsed/>
    <w:rsid w:val="00007E40"/>
    <w:rPr>
      <w:color w:val="954F72" w:themeColor="followedHyperlink"/>
      <w:u w:val="single"/>
    </w:rPr>
  </w:style>
  <w:style w:type="paragraph" w:styleId="BalloonText">
    <w:name w:val="Balloon Text"/>
    <w:basedOn w:val="Normal"/>
    <w:link w:val="BalloonTextChar"/>
    <w:uiPriority w:val="99"/>
    <w:semiHidden/>
    <w:unhideWhenUsed/>
    <w:rsid w:val="00EC3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9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Information Builders</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Kamesh Gopalan</dc:creator>
  <cp:lastModifiedBy>Kevin Munley</cp:lastModifiedBy>
  <cp:revision>5</cp:revision>
  <dcterms:created xsi:type="dcterms:W3CDTF">2021-02-17T17:59:00Z</dcterms:created>
  <dcterms:modified xsi:type="dcterms:W3CDTF">2021-02-17T18:08:00Z</dcterms:modified>
</cp:coreProperties>
</file>